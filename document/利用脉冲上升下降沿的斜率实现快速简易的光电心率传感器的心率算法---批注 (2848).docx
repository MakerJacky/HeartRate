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46" w:rsidRPr="00CB64FA" w:rsidRDefault="00000646" w:rsidP="00CB64FA">
      <w:pPr>
        <w:rPr>
          <w:rFonts w:cs="Times New Roman"/>
        </w:rPr>
      </w:pPr>
      <w:r w:rsidRPr="00CB64FA">
        <w:rPr>
          <w:rFonts w:cs="宋体" w:hint="eastAsia"/>
        </w:rPr>
        <w:t>发明名称</w:t>
      </w:r>
    </w:p>
    <w:p w:rsidR="00000646" w:rsidRPr="00F82C6E" w:rsidRDefault="00000646" w:rsidP="00DF79F9">
      <w:pPr>
        <w:rPr>
          <w:rFonts w:cs="Times New Roman"/>
        </w:rPr>
      </w:pPr>
      <w:r>
        <w:rPr>
          <w:rFonts w:cs="宋体" w:hint="eastAsia"/>
        </w:rPr>
        <w:t>利用脉冲上升下降沿的斜率实现快速简易的光电心率传感器的心率算法</w:t>
      </w:r>
    </w:p>
    <w:p w:rsidR="00000646" w:rsidRDefault="00000646" w:rsidP="00537A7F">
      <w:r>
        <w:t xml:space="preserve">       </w:t>
      </w:r>
    </w:p>
    <w:p w:rsidR="00000646" w:rsidRDefault="00000646" w:rsidP="0070770D">
      <w:pPr>
        <w:rPr>
          <w:rFonts w:cs="Times New Roman"/>
        </w:rPr>
      </w:pPr>
      <w:r>
        <w:t xml:space="preserve"> </w:t>
      </w:r>
      <w:r w:rsidRPr="00537A7F">
        <w:rPr>
          <w:rFonts w:cs="宋体" w:hint="eastAsia"/>
        </w:rPr>
        <w:t>摘要</w:t>
      </w:r>
    </w:p>
    <w:p w:rsidR="00000646" w:rsidRPr="00AC65E2" w:rsidDel="00410330" w:rsidRDefault="00000646" w:rsidP="0070770D">
      <w:pPr>
        <w:rPr>
          <w:del w:id="0" w:author="jiangs" w:date="2017-05-22T09:12:00Z"/>
          <w:rFonts w:cs="Times New Roman"/>
        </w:rPr>
      </w:pPr>
      <w:r>
        <w:rPr>
          <w:rFonts w:cs="宋体" w:hint="eastAsia"/>
        </w:rPr>
        <w:t>本发明涉及到一种利用判断脉冲的上升下降沿的斜率变化来实现光电心率传感器的简易快速算法。传统的光电心率算法都是采用包络检测的方法，包络检测方法虽然具有稳定度高，误码率低的优点，但对芯片的机能要求非常高，需要能有</w:t>
      </w:r>
      <w:proofErr w:type="gramStart"/>
      <w:r>
        <w:rPr>
          <w:rFonts w:cs="宋体" w:hint="eastAsia"/>
        </w:rPr>
        <w:t>快速傅里叶</w:t>
      </w:r>
      <w:proofErr w:type="gramEnd"/>
      <w:r>
        <w:rPr>
          <w:rFonts w:cs="宋体" w:hint="eastAsia"/>
        </w:rPr>
        <w:t>的能力。这是大部分传统单片机不能胜任的。还有一种方法是利用判断心电脉冲的峰值点来检测。但这种方法虽然快速，但光电信号脉冲在不同的客户的感应范围不稳定，对采样电路的要求也比较高，所以准确度并不是很高。本发明采用了判断脉冲斜率的方式来实现光电脉冲的快速判断，并不需要采集电路的精准度，在实际使用中能达到</w:t>
      </w:r>
      <w:r>
        <w:t>90%</w:t>
      </w:r>
      <w:r>
        <w:rPr>
          <w:rFonts w:cs="宋体" w:hint="eastAsia"/>
        </w:rPr>
        <w:t>的准确率。</w:t>
      </w:r>
    </w:p>
    <w:p w:rsidR="00000646" w:rsidDel="00410330" w:rsidRDefault="00000646" w:rsidP="00537A7F">
      <w:pPr>
        <w:rPr>
          <w:del w:id="1" w:author="jiangs" w:date="2017-05-22T09:12:00Z"/>
          <w:rFonts w:cs="Times New Roman"/>
        </w:rPr>
      </w:pPr>
    </w:p>
    <w:p w:rsidR="00000646" w:rsidDel="00410330" w:rsidRDefault="00000646" w:rsidP="00537A7F">
      <w:pPr>
        <w:rPr>
          <w:del w:id="2" w:author="jiangs" w:date="2017-05-22T09:12:00Z"/>
          <w:rFonts w:cs="Times New Roman"/>
        </w:rPr>
      </w:pPr>
    </w:p>
    <w:p w:rsidR="00000646" w:rsidDel="00410330" w:rsidRDefault="00000646" w:rsidP="00537A7F">
      <w:pPr>
        <w:rPr>
          <w:del w:id="3" w:author="jiangs" w:date="2017-05-22T09:12:00Z"/>
          <w:rFonts w:cs="Times New Roman"/>
        </w:rPr>
      </w:pPr>
    </w:p>
    <w:p w:rsidR="00000646" w:rsidDel="00410330" w:rsidRDefault="00000646" w:rsidP="00537A7F">
      <w:pPr>
        <w:rPr>
          <w:del w:id="4" w:author="jiangs" w:date="2017-05-22T09:12:00Z"/>
          <w:rFonts w:cs="Times New Roman"/>
        </w:rPr>
      </w:pPr>
    </w:p>
    <w:p w:rsidR="00000646" w:rsidDel="00410330" w:rsidRDefault="00000646" w:rsidP="00537A7F">
      <w:pPr>
        <w:rPr>
          <w:del w:id="5" w:author="jiangs" w:date="2017-05-22T09:12:00Z"/>
          <w:rFonts w:cs="Times New Roman"/>
        </w:rPr>
      </w:pPr>
    </w:p>
    <w:p w:rsidR="00000646" w:rsidDel="00410330" w:rsidRDefault="00000646" w:rsidP="00537A7F">
      <w:pPr>
        <w:rPr>
          <w:del w:id="6" w:author="jiangs" w:date="2017-05-22T09:12:00Z"/>
          <w:rFonts w:cs="Times New Roman"/>
        </w:rPr>
      </w:pPr>
    </w:p>
    <w:p w:rsidR="00000646" w:rsidDel="00410330" w:rsidRDefault="00000646" w:rsidP="00537A7F">
      <w:pPr>
        <w:rPr>
          <w:del w:id="7" w:author="jiangs" w:date="2017-05-22T09:12:00Z"/>
          <w:rFonts w:cs="Times New Roman"/>
        </w:rPr>
      </w:pPr>
    </w:p>
    <w:p w:rsidR="00000646" w:rsidDel="00410330" w:rsidRDefault="00000646" w:rsidP="00537A7F">
      <w:pPr>
        <w:rPr>
          <w:del w:id="8" w:author="jiangs" w:date="2017-05-22T09:12:00Z"/>
          <w:rFonts w:cs="Times New Roman"/>
        </w:rPr>
      </w:pPr>
    </w:p>
    <w:p w:rsidR="00000646" w:rsidDel="00410330" w:rsidRDefault="00000646" w:rsidP="00537A7F">
      <w:pPr>
        <w:rPr>
          <w:del w:id="9" w:author="jiangs" w:date="2017-05-22T09:12:00Z"/>
          <w:rFonts w:cs="Times New Roman"/>
        </w:rPr>
      </w:pPr>
    </w:p>
    <w:p w:rsidR="00000646" w:rsidDel="00410330" w:rsidRDefault="00000646" w:rsidP="00537A7F">
      <w:pPr>
        <w:rPr>
          <w:del w:id="10" w:author="jiangs" w:date="2017-05-22T09:12:00Z"/>
          <w:rFonts w:cs="Times New Roman"/>
        </w:rPr>
      </w:pPr>
    </w:p>
    <w:p w:rsidR="00000646" w:rsidDel="00410330" w:rsidRDefault="00000646" w:rsidP="00537A7F">
      <w:pPr>
        <w:rPr>
          <w:del w:id="11" w:author="jiangs" w:date="2017-05-22T09:12:00Z"/>
          <w:rFonts w:cs="Times New Roman"/>
        </w:rPr>
      </w:pPr>
    </w:p>
    <w:p w:rsidR="00000646" w:rsidDel="00410330" w:rsidRDefault="00000646" w:rsidP="00537A7F">
      <w:pPr>
        <w:rPr>
          <w:del w:id="12" w:author="jiangs" w:date="2017-05-22T09:12:00Z"/>
          <w:rFonts w:cs="Times New Roman"/>
        </w:rPr>
      </w:pPr>
    </w:p>
    <w:p w:rsidR="00000646" w:rsidDel="00410330" w:rsidRDefault="00000646" w:rsidP="00537A7F">
      <w:pPr>
        <w:rPr>
          <w:del w:id="13" w:author="jiangs" w:date="2017-05-22T09:12:00Z"/>
          <w:rFonts w:cs="Times New Roman"/>
        </w:rPr>
      </w:pPr>
    </w:p>
    <w:p w:rsidR="00000646" w:rsidDel="00410330" w:rsidRDefault="00000646" w:rsidP="00537A7F">
      <w:pPr>
        <w:rPr>
          <w:del w:id="14" w:author="jiangs" w:date="2017-05-22T09:12:00Z"/>
          <w:rFonts w:cs="Times New Roman"/>
        </w:rPr>
      </w:pPr>
    </w:p>
    <w:p w:rsidR="00000646" w:rsidDel="00410330" w:rsidRDefault="00000646" w:rsidP="00537A7F">
      <w:pPr>
        <w:rPr>
          <w:del w:id="15" w:author="jiangs" w:date="2017-05-22T09:12:00Z"/>
          <w:rFonts w:cs="Times New Roman"/>
        </w:rPr>
      </w:pPr>
    </w:p>
    <w:p w:rsidR="00000646" w:rsidDel="00410330" w:rsidRDefault="00000646" w:rsidP="00537A7F">
      <w:pPr>
        <w:rPr>
          <w:del w:id="16" w:author="jiangs" w:date="2017-05-22T09:12:00Z"/>
          <w:rFonts w:cs="Times New Roman"/>
        </w:rPr>
      </w:pPr>
    </w:p>
    <w:p w:rsidR="00000646" w:rsidDel="00410330" w:rsidRDefault="00000646" w:rsidP="00537A7F">
      <w:pPr>
        <w:rPr>
          <w:del w:id="17" w:author="jiangs" w:date="2017-05-22T09:12:00Z"/>
          <w:rFonts w:cs="Times New Roman"/>
        </w:rPr>
      </w:pPr>
    </w:p>
    <w:p w:rsidR="00000646" w:rsidDel="00410330" w:rsidRDefault="00000646" w:rsidP="00537A7F">
      <w:pPr>
        <w:rPr>
          <w:del w:id="18" w:author="jiangs" w:date="2017-05-22T09:12:00Z"/>
          <w:rFonts w:cs="Times New Roman"/>
        </w:rPr>
      </w:pPr>
      <w:bookmarkStart w:id="19" w:name="_GoBack"/>
      <w:bookmarkEnd w:id="19"/>
    </w:p>
    <w:p w:rsidR="00000646" w:rsidDel="00410330" w:rsidRDefault="00000646" w:rsidP="00537A7F">
      <w:pPr>
        <w:rPr>
          <w:del w:id="20" w:author="jiangs" w:date="2017-05-22T09:12:00Z"/>
          <w:rFonts w:cs="Times New Roman"/>
        </w:rPr>
      </w:pPr>
    </w:p>
    <w:p w:rsidR="00000646" w:rsidDel="00410330" w:rsidRDefault="00000646" w:rsidP="00537A7F">
      <w:pPr>
        <w:rPr>
          <w:del w:id="21" w:author="jiangs" w:date="2017-05-22T09:12:00Z"/>
          <w:rFonts w:cs="Times New Roman"/>
        </w:rPr>
      </w:pPr>
    </w:p>
    <w:p w:rsidR="00000646" w:rsidDel="00410330" w:rsidRDefault="00000646" w:rsidP="00537A7F">
      <w:pPr>
        <w:rPr>
          <w:del w:id="22" w:author="jiangs" w:date="2017-05-22T09:12:00Z"/>
          <w:rFonts w:cs="Times New Roman"/>
        </w:rPr>
      </w:pPr>
    </w:p>
    <w:p w:rsidR="00000646" w:rsidDel="00410330" w:rsidRDefault="00000646" w:rsidP="00537A7F">
      <w:pPr>
        <w:rPr>
          <w:del w:id="23" w:author="jiangs" w:date="2017-05-22T09:12:00Z"/>
          <w:rFonts w:cs="Times New Roman"/>
        </w:rPr>
      </w:pPr>
    </w:p>
    <w:p w:rsidR="00000646" w:rsidRDefault="00000646" w:rsidP="006A2A55">
      <w:pPr>
        <w:rPr>
          <w:rFonts w:cs="Times New Roman"/>
        </w:rPr>
      </w:pPr>
      <w:r>
        <w:rPr>
          <w:rFonts w:cs="宋体" w:hint="eastAsia"/>
        </w:rPr>
        <w:t>利用脉冲斜率简易快速型光电心率传感器算法方法</w:t>
      </w:r>
    </w:p>
    <w:p w:rsidR="00000646" w:rsidRPr="009668FD" w:rsidRDefault="00000646" w:rsidP="006A2A55">
      <w:pPr>
        <w:rPr>
          <w:rFonts w:cs="Times New Roman"/>
        </w:rPr>
      </w:pPr>
    </w:p>
    <w:p w:rsidR="00000646" w:rsidRDefault="00000646" w:rsidP="006A2A55">
      <w:pPr>
        <w:pStyle w:val="a6"/>
        <w:numPr>
          <w:ilvl w:val="0"/>
          <w:numId w:val="1"/>
        </w:numPr>
        <w:ind w:firstLineChars="0"/>
        <w:rPr>
          <w:rFonts w:cs="Times New Roman"/>
        </w:rPr>
      </w:pPr>
      <w:r>
        <w:rPr>
          <w:rFonts w:cs="宋体" w:hint="eastAsia"/>
        </w:rPr>
        <w:t>其特征是，</w:t>
      </w:r>
      <w:r>
        <w:t xml:space="preserve"> </w:t>
      </w:r>
      <w:r>
        <w:rPr>
          <w:rFonts w:cs="宋体" w:hint="eastAsia"/>
        </w:rPr>
        <w:t>包括有：判断脉冲前后数据的差值，得出斜率，进而得出正确脉冲的值。然后根据脉冲的值和采样率得到包络的周期。再根据周期得到人体心跳的脉冲。</w:t>
      </w:r>
    </w:p>
    <w:p w:rsidR="00000646" w:rsidRDefault="00000646" w:rsidP="00CB64FA">
      <w:pPr>
        <w:pStyle w:val="a6"/>
        <w:numPr>
          <w:ilvl w:val="0"/>
          <w:numId w:val="1"/>
        </w:numPr>
        <w:spacing w:line="355" w:lineRule="exact"/>
        <w:ind w:left="20" w:right="20" w:firstLineChars="0" w:firstLine="480"/>
        <w:rPr>
          <w:rFonts w:cs="Times New Roman"/>
        </w:rPr>
      </w:pPr>
      <w:proofErr w:type="gramStart"/>
      <w:r>
        <w:rPr>
          <w:rFonts w:cs="宋体" w:hint="eastAsia"/>
        </w:rPr>
        <w:t>如权利</w:t>
      </w:r>
      <w:proofErr w:type="gramEnd"/>
      <w:r>
        <w:rPr>
          <w:rFonts w:cs="宋体" w:hint="eastAsia"/>
        </w:rPr>
        <w:t>要求</w:t>
      </w:r>
      <w:r w:rsidRPr="006A2A55">
        <w:rPr>
          <w:rStyle w:val="80"/>
          <w:lang w:val="zh-TW"/>
        </w:rPr>
        <w:t>1</w:t>
      </w:r>
      <w:r>
        <w:rPr>
          <w:rFonts w:cs="宋体" w:hint="eastAsia"/>
        </w:rPr>
        <w:t>脉冲斜率简易快速型光电心率传感器算法</w:t>
      </w:r>
      <w:r>
        <w:t xml:space="preserve"> </w:t>
      </w:r>
      <w:r>
        <w:rPr>
          <w:rFonts w:cs="宋体" w:hint="eastAsia"/>
        </w:rPr>
        <w:t>其特征是，正确判断出脉冲前后数据的差值，得到斜率值。根据斜率值的大小和方向得出脉冲的正确峰值。</w:t>
      </w:r>
    </w:p>
    <w:p w:rsidR="00000646" w:rsidRDefault="00000646" w:rsidP="000C5B55">
      <w:pPr>
        <w:pStyle w:val="a6"/>
        <w:numPr>
          <w:ilvl w:val="0"/>
          <w:numId w:val="1"/>
        </w:numPr>
        <w:spacing w:line="355" w:lineRule="exact"/>
        <w:ind w:left="20" w:right="20" w:firstLineChars="0" w:firstLine="480"/>
        <w:rPr>
          <w:rFonts w:cs="Times New Roman"/>
        </w:rPr>
      </w:pPr>
      <w:proofErr w:type="gramStart"/>
      <w:r>
        <w:rPr>
          <w:rFonts w:cs="宋体" w:hint="eastAsia"/>
        </w:rPr>
        <w:t>如权利</w:t>
      </w:r>
      <w:proofErr w:type="gramEnd"/>
      <w:r>
        <w:rPr>
          <w:rFonts w:cs="宋体" w:hint="eastAsia"/>
        </w:rPr>
        <w:t>要求</w:t>
      </w:r>
      <w:r>
        <w:rPr>
          <w:rStyle w:val="80"/>
          <w:lang w:val="zh-TW"/>
        </w:rPr>
        <w:t>1</w:t>
      </w:r>
      <w:r>
        <w:rPr>
          <w:rFonts w:cs="宋体" w:hint="eastAsia"/>
        </w:rPr>
        <w:t>脉冲斜率简易快速型光电心率传感器算法</w:t>
      </w:r>
      <w:r>
        <w:t xml:space="preserve"> </w:t>
      </w:r>
      <w:r>
        <w:rPr>
          <w:rFonts w:cs="宋体" w:hint="eastAsia"/>
        </w:rPr>
        <w:t>其特征是，根据脉冲的峰值的大小和采样率得到脉冲的周期。</w:t>
      </w:r>
    </w:p>
    <w:p w:rsidR="00000646" w:rsidRPr="00B364FC" w:rsidRDefault="00000646" w:rsidP="001175CD">
      <w:pPr>
        <w:pStyle w:val="a6"/>
        <w:numPr>
          <w:ilvl w:val="0"/>
          <w:numId w:val="1"/>
        </w:numPr>
        <w:spacing w:line="355" w:lineRule="exact"/>
        <w:ind w:left="20" w:right="20" w:firstLineChars="0" w:firstLine="480"/>
        <w:rPr>
          <w:rFonts w:ascii="Arial" w:hAnsi="Arial" w:cs="Arial"/>
          <w:color w:val="444444"/>
          <w:shd w:val="clear" w:color="auto" w:fill="FFFFFF"/>
        </w:rPr>
      </w:pPr>
      <w:proofErr w:type="gramStart"/>
      <w:r>
        <w:rPr>
          <w:rFonts w:cs="宋体" w:hint="eastAsia"/>
        </w:rPr>
        <w:t>如权利</w:t>
      </w:r>
      <w:proofErr w:type="gramEnd"/>
      <w:r>
        <w:rPr>
          <w:rFonts w:cs="宋体" w:hint="eastAsia"/>
        </w:rPr>
        <w:t>要求</w:t>
      </w:r>
      <w:r w:rsidRPr="00BD51D1">
        <w:rPr>
          <w:rStyle w:val="80"/>
          <w:lang w:val="zh-TW"/>
        </w:rPr>
        <w:t>1</w:t>
      </w:r>
      <w:r>
        <w:rPr>
          <w:rFonts w:cs="宋体" w:hint="eastAsia"/>
        </w:rPr>
        <w:t>脉冲斜率简易快速型光电心率传感器算法</w:t>
      </w:r>
      <w:r>
        <w:t xml:space="preserve"> </w:t>
      </w:r>
      <w:r>
        <w:rPr>
          <w:rFonts w:cs="宋体" w:hint="eastAsia"/>
        </w:rPr>
        <w:t>其特征是，根据脉冲的周期，再进过适当的滤波算法得出正确心率。</w:t>
      </w:r>
    </w:p>
    <w:p w:rsidR="00000646" w:rsidDel="00410330" w:rsidRDefault="00000646" w:rsidP="00410330">
      <w:pPr>
        <w:pStyle w:val="a6"/>
        <w:spacing w:line="355" w:lineRule="exact"/>
        <w:ind w:left="20" w:right="20" w:firstLineChars="0" w:firstLine="0"/>
        <w:rPr>
          <w:ins w:id="24" w:author="aa" w:date="2017-05-21T21:39:00Z"/>
          <w:del w:id="25" w:author="jiangs" w:date="2017-05-22T09:12:00Z"/>
          <w:rFonts w:cs="Times New Roman"/>
        </w:rPr>
      </w:pPr>
      <w:del w:id="26" w:author="jiangs" w:date="2017-05-22T09:12:00Z">
        <w:r w:rsidDel="00410330">
          <w:rPr>
            <w:rFonts w:ascii="Arial" w:hAnsi="Arial" w:cs="Arial"/>
            <w:color w:val="444444"/>
            <w:shd w:val="clear" w:color="auto" w:fill="FFFFFF"/>
          </w:rPr>
          <w:lastRenderedPageBreak/>
          <w:delText xml:space="preserve">   </w:delText>
        </w:r>
      </w:del>
      <w:ins w:id="27" w:author="aa" w:date="2017-05-21T21:39:00Z">
        <w:del w:id="28" w:author="jiangs" w:date="2017-05-22T09:12:00Z">
          <w:r w:rsidDel="00410330">
            <w:rPr>
              <w:rFonts w:ascii="Arial" w:hAnsi="Arial" w:cs="宋体" w:hint="eastAsia"/>
              <w:color w:val="444444"/>
              <w:shd w:val="clear" w:color="auto" w:fill="FFFFFF"/>
            </w:rPr>
            <w:delText>问题：能否画出</w:delText>
          </w:r>
          <w:r w:rsidDel="00410330">
            <w:rPr>
              <w:rFonts w:cs="宋体" w:hint="eastAsia"/>
            </w:rPr>
            <w:delText>光电心率传感器得到的脉冲是什么样子的？</w:delText>
          </w:r>
        </w:del>
      </w:ins>
    </w:p>
    <w:p w:rsidR="00000646" w:rsidDel="00410330" w:rsidRDefault="00000646" w:rsidP="00410330">
      <w:pPr>
        <w:pStyle w:val="a6"/>
        <w:numPr>
          <w:ins w:id="29" w:author="aa" w:date="2017-05-21T21:39:00Z"/>
        </w:numPr>
        <w:spacing w:line="355" w:lineRule="exact"/>
        <w:ind w:left="20" w:right="20" w:firstLineChars="0" w:firstLine="0"/>
        <w:rPr>
          <w:ins w:id="30" w:author="aa" w:date="2017-05-21T21:40:00Z"/>
          <w:del w:id="31" w:author="jiangs" w:date="2017-05-22T09:12:00Z"/>
          <w:rFonts w:cs="Times New Roman"/>
        </w:rPr>
        <w:pPrChange w:id="32" w:author="jiangs" w:date="2017-05-22T09:12:00Z">
          <w:pPr>
            <w:pStyle w:val="a6"/>
            <w:spacing w:line="355" w:lineRule="exact"/>
            <w:ind w:left="20" w:right="20" w:firstLineChars="0" w:firstLine="0"/>
          </w:pPr>
        </w:pPrChange>
      </w:pPr>
      <w:ins w:id="33" w:author="aa" w:date="2017-05-21T21:39:00Z">
        <w:del w:id="34" w:author="jiangs" w:date="2017-05-22T09:12:00Z">
          <w:r w:rsidDel="00410330">
            <w:delText xml:space="preserve">         </w:delText>
          </w:r>
        </w:del>
      </w:ins>
      <w:ins w:id="35" w:author="aa" w:date="2017-05-21T21:40:00Z">
        <w:del w:id="36" w:author="jiangs" w:date="2017-05-22T09:12:00Z">
          <w:r w:rsidDel="00410330">
            <w:rPr>
              <w:rFonts w:cs="宋体" w:hint="eastAsia"/>
            </w:rPr>
            <w:delText>能否给出一个具体的示例，比如脉冲峰值，采样率，脉冲的周期等？</w:delText>
          </w:r>
        </w:del>
      </w:ins>
    </w:p>
    <w:p w:rsidR="00000646" w:rsidDel="00410330" w:rsidRDefault="00000646" w:rsidP="00410330">
      <w:pPr>
        <w:pStyle w:val="a6"/>
        <w:numPr>
          <w:ins w:id="37" w:author="aa" w:date="2017-05-21T21:39:00Z"/>
        </w:numPr>
        <w:spacing w:line="355" w:lineRule="exact"/>
        <w:ind w:left="20" w:right="20" w:firstLineChars="0" w:firstLine="0"/>
        <w:rPr>
          <w:ins w:id="38" w:author="aa" w:date="2017-05-21T21:43:00Z"/>
          <w:del w:id="39" w:author="jiangs" w:date="2017-05-22T09:12:00Z"/>
          <w:rFonts w:cs="Times New Roman"/>
        </w:rPr>
        <w:pPrChange w:id="40" w:author="jiangs" w:date="2017-05-22T09:12:00Z">
          <w:pPr>
            <w:pStyle w:val="a6"/>
            <w:spacing w:line="355" w:lineRule="exact"/>
            <w:ind w:left="20" w:right="20" w:firstLineChars="0" w:firstLine="0"/>
          </w:pPr>
        </w:pPrChange>
      </w:pPr>
      <w:ins w:id="41" w:author="aa" w:date="2017-05-21T21:40:00Z">
        <w:del w:id="42" w:author="jiangs" w:date="2017-05-22T09:12:00Z">
          <w:r w:rsidDel="00410330">
            <w:delText xml:space="preserve">         </w:delText>
          </w:r>
        </w:del>
      </w:ins>
      <w:ins w:id="43" w:author="aa" w:date="2017-05-21T21:42:00Z">
        <w:del w:id="44" w:author="jiangs" w:date="2017-05-22T09:12:00Z">
          <w:r w:rsidDel="00410330">
            <w:rPr>
              <w:rFonts w:cs="宋体" w:hint="eastAsia"/>
            </w:rPr>
            <w:delText>能否简化</w:delText>
          </w:r>
        </w:del>
      </w:ins>
      <w:ins w:id="45" w:author="aa" w:date="2017-05-21T21:43:00Z">
        <w:del w:id="46" w:author="jiangs" w:date="2017-05-22T09:12:00Z">
          <w:r w:rsidDel="00410330">
            <w:rPr>
              <w:rFonts w:cs="宋体" w:hint="eastAsia"/>
            </w:rPr>
            <w:delText>概括</w:delText>
          </w:r>
        </w:del>
      </w:ins>
      <w:ins w:id="47" w:author="aa" w:date="2017-05-21T21:42:00Z">
        <w:del w:id="48" w:author="jiangs" w:date="2017-05-22T09:12:00Z">
          <w:r w:rsidDel="00410330">
            <w:rPr>
              <w:rFonts w:cs="宋体" w:hint="eastAsia"/>
            </w:rPr>
            <w:delText>一下</w:delText>
          </w:r>
        </w:del>
      </w:ins>
      <w:ins w:id="49" w:author="aa" w:date="2017-05-21T21:43:00Z">
        <w:del w:id="50" w:author="jiangs" w:date="2017-05-22T09:12:00Z">
          <w:r w:rsidDel="00410330">
            <w:rPr>
              <w:rFonts w:cs="宋体" w:hint="eastAsia"/>
            </w:rPr>
            <w:delText>下面的</w:delText>
          </w:r>
        </w:del>
      </w:ins>
      <w:ins w:id="51" w:author="aa" w:date="2017-05-21T21:42:00Z">
        <w:del w:id="52" w:author="jiangs" w:date="2017-05-22T09:12:00Z">
          <w:r w:rsidDel="00410330">
            <w:rPr>
              <w:rFonts w:cs="宋体" w:hint="eastAsia"/>
            </w:rPr>
            <w:delText>斜率算法</w:delText>
          </w:r>
        </w:del>
      </w:ins>
      <w:ins w:id="53" w:author="aa" w:date="2017-05-21T21:43:00Z">
        <w:del w:id="54" w:author="jiangs" w:date="2017-05-22T09:12:00Z">
          <w:r w:rsidDel="00410330">
            <w:rPr>
              <w:rFonts w:cs="宋体" w:hint="eastAsia"/>
            </w:rPr>
            <w:delText>？感觉下面的有点太具体了。</w:delText>
          </w:r>
        </w:del>
      </w:ins>
    </w:p>
    <w:p w:rsidR="00000646" w:rsidRPr="00B364FC" w:rsidRDefault="00000646" w:rsidP="00B364FC">
      <w:pPr>
        <w:pStyle w:val="a6"/>
        <w:numPr>
          <w:ins w:id="55" w:author="aa" w:date="2017-05-21T21:39:00Z"/>
        </w:numPr>
        <w:spacing w:line="355" w:lineRule="exact"/>
        <w:ind w:left="20" w:right="20" w:firstLineChars="0" w:firstLine="0"/>
        <w:rPr>
          <w:rFonts w:ascii="Arial" w:hAnsi="Arial" w:cs="Arial"/>
          <w:color w:val="444444"/>
          <w:shd w:val="clear" w:color="auto" w:fill="FFFFFF"/>
        </w:rPr>
      </w:pPr>
      <w:ins w:id="56" w:author="aa" w:date="2017-05-21T21:43:00Z">
        <w:r>
          <w:t xml:space="preserve">         </w:t>
        </w:r>
      </w:ins>
    </w:p>
    <w:p w:rsidR="00000646" w:rsidRPr="00B364FC" w:rsidRDefault="00000646" w:rsidP="00BD51D1">
      <w:pPr>
        <w:pStyle w:val="a6"/>
        <w:spacing w:line="355" w:lineRule="exact"/>
        <w:ind w:left="500" w:right="20" w:firstLineChars="0" w:firstLine="0"/>
        <w:rPr>
          <w:rFonts w:ascii="Arial" w:hAnsi="Arial" w:cs="Arial"/>
          <w:color w:val="444444"/>
          <w:shd w:val="clear" w:color="auto" w:fill="FFFFFF"/>
        </w:rPr>
      </w:pPr>
    </w:p>
    <w:p w:rsidR="00000646" w:rsidRPr="00BD51D1" w:rsidRDefault="00000646" w:rsidP="00BD51D1">
      <w:pPr>
        <w:pStyle w:val="a6"/>
        <w:spacing w:line="355" w:lineRule="exact"/>
        <w:ind w:left="500" w:right="20" w:firstLineChars="0" w:firstLine="0"/>
        <w:rPr>
          <w:rFonts w:ascii="Arial" w:hAnsi="Arial" w:cs="Arial"/>
          <w:color w:val="444444"/>
          <w:shd w:val="clear" w:color="auto" w:fill="FFFFFF"/>
        </w:rPr>
      </w:pPr>
      <w:r w:rsidRPr="00BD51D1">
        <w:rPr>
          <w:rFonts w:ascii="Arial" w:hAnsi="Arial" w:cs="宋体" w:hint="eastAsia"/>
          <w:color w:val="444444"/>
          <w:shd w:val="clear" w:color="auto" w:fill="FFFFFF"/>
        </w:rPr>
        <w:t>图</w:t>
      </w:r>
      <w:r w:rsidRPr="00BD51D1">
        <w:rPr>
          <w:rFonts w:ascii="Arial" w:hAnsi="Arial" w:cs="Arial"/>
          <w:color w:val="444444"/>
          <w:shd w:val="clear" w:color="auto" w:fill="FFFFFF"/>
        </w:rPr>
        <w:t>1</w:t>
      </w:r>
      <w:r w:rsidRPr="00BD51D1">
        <w:rPr>
          <w:rFonts w:ascii="Arial" w:hAnsi="Arial" w:cs="宋体" w:hint="eastAsia"/>
          <w:color w:val="444444"/>
          <w:shd w:val="clear" w:color="auto" w:fill="FFFFFF"/>
        </w:rPr>
        <w:t>斜率算法流程图</w:t>
      </w:r>
    </w:p>
    <w:p w:rsidR="00000646" w:rsidRDefault="00000646" w:rsidP="001175CD">
      <w:pPr>
        <w:rPr>
          <w:rFonts w:ascii="Arial" w:hAnsi="Arial" w:cs="Arial"/>
          <w:color w:val="444444"/>
          <w:shd w:val="clear" w:color="auto" w:fill="FFFFFF"/>
        </w:rPr>
      </w:pPr>
    </w:p>
    <w:p w:rsidR="00000646" w:rsidRPr="004D1DB4" w:rsidRDefault="00000646" w:rsidP="001175CD">
      <w:pPr>
        <w:rPr>
          <w:rFonts w:ascii="Arial" w:hAnsi="Arial" w:cs="Arial"/>
          <w:color w:val="444444"/>
          <w:shd w:val="clear" w:color="auto" w:fill="FFFFFF"/>
        </w:rPr>
      </w:pPr>
    </w:p>
    <w:p w:rsidR="00000646" w:rsidRDefault="00000646" w:rsidP="001175CD">
      <w:pPr>
        <w:rPr>
          <w:rFonts w:ascii="Arial" w:hAnsi="Arial" w:cs="Arial"/>
          <w:color w:val="444444"/>
          <w:shd w:val="clear" w:color="auto" w:fill="FFFFFF"/>
        </w:rPr>
      </w:pPr>
    </w:p>
    <w:p w:rsidR="00000646" w:rsidRDefault="00000646" w:rsidP="001175CD">
      <w:pPr>
        <w:rPr>
          <w:rFonts w:ascii="Arial" w:hAnsi="Arial" w:cs="Arial"/>
          <w:color w:val="444444"/>
          <w:shd w:val="clear" w:color="auto" w:fill="FFFFFF"/>
        </w:rPr>
      </w:pPr>
    </w:p>
    <w:p w:rsidR="00000646" w:rsidRDefault="00000646" w:rsidP="001175CD">
      <w:pPr>
        <w:rPr>
          <w:rFonts w:ascii="Arial" w:hAnsi="Arial" w:cs="Arial"/>
          <w:color w:val="444444"/>
          <w:shd w:val="clear" w:color="auto" w:fill="FFFFFF"/>
        </w:rPr>
      </w:pPr>
    </w:p>
    <w:p w:rsidR="00000646" w:rsidRDefault="00000646" w:rsidP="001175CD">
      <w:pPr>
        <w:rPr>
          <w:rFonts w:ascii="Arial" w:hAnsi="Arial" w:cs="Arial"/>
          <w:color w:val="444444"/>
          <w:shd w:val="clear" w:color="auto" w:fill="FFFFFF"/>
        </w:rPr>
      </w:pPr>
    </w:p>
    <w:p w:rsidR="00000646" w:rsidRDefault="00000646" w:rsidP="001175CD">
      <w:pPr>
        <w:rPr>
          <w:rFonts w:ascii="Arial" w:hAnsi="Arial" w:cs="Arial"/>
          <w:color w:val="444444"/>
          <w:shd w:val="clear" w:color="auto" w:fill="FFFFFF"/>
        </w:rPr>
      </w:pPr>
    </w:p>
    <w:p w:rsidR="00000646" w:rsidRDefault="00000646" w:rsidP="001175CD">
      <w:pPr>
        <w:rPr>
          <w:rFonts w:cs="Times New Roman"/>
        </w:rPr>
      </w:pPr>
    </w:p>
    <w:p w:rsidR="00000646" w:rsidRDefault="00000646" w:rsidP="00444648">
      <w:pPr>
        <w:jc w:val="center"/>
        <w:rPr>
          <w:rFonts w:ascii="Arial" w:hAnsi="Arial" w:cs="Arial"/>
          <w:color w:val="444444"/>
          <w:shd w:val="clear" w:color="auto" w:fill="FFFFFF"/>
        </w:rPr>
      </w:pPr>
      <w:r>
        <w:rPr>
          <w:rFonts w:cs="宋体" w:hint="eastAsia"/>
        </w:rPr>
        <w:t>图</w:t>
      </w:r>
      <w:r>
        <w:t>1</w:t>
      </w:r>
    </w:p>
    <w:p w:rsidR="00000646" w:rsidRPr="001721C3" w:rsidRDefault="00000646" w:rsidP="00444648">
      <w:pPr>
        <w:jc w:val="center"/>
        <w:rPr>
          <w:rFonts w:ascii="Arial" w:hAnsi="Arial" w:cs="Arial"/>
          <w:color w:val="444444"/>
          <w:shd w:val="clear" w:color="auto" w:fill="FFFFFF"/>
        </w:rPr>
      </w:pPr>
      <w:r>
        <w:rPr>
          <w:rFonts w:cs="Times New Roman"/>
        </w:rPr>
        <w:object w:dxaOrig="25483" w:dyaOrig="2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5pt;height:441.3pt" o:ole="">
            <v:imagedata r:id="rId8" o:title=""/>
          </v:shape>
          <o:OLEObject Type="Embed" ProgID="Visio.Drawing.11" ShapeID="_x0000_i1025" DrawAspect="Content" ObjectID="_1556949538" r:id="rId9"/>
        </w:object>
      </w:r>
    </w:p>
    <w:p w:rsidR="00000646" w:rsidRDefault="00000646" w:rsidP="002241E6">
      <w:pPr>
        <w:widowControl/>
        <w:jc w:val="center"/>
        <w:rPr>
          <w:rFonts w:ascii="宋体" w:cs="Times New Roman"/>
          <w:kern w:val="0"/>
          <w:sz w:val="24"/>
          <w:szCs w:val="24"/>
        </w:rPr>
      </w:pPr>
      <w:r>
        <w:rPr>
          <w:rFonts w:ascii="宋体" w:hAnsi="宋体" w:cs="宋体" w:hint="eastAsia"/>
          <w:kern w:val="0"/>
          <w:sz w:val="24"/>
          <w:szCs w:val="24"/>
        </w:rPr>
        <w:lastRenderedPageBreak/>
        <w:t>图</w:t>
      </w:r>
      <w:r>
        <w:rPr>
          <w:rFonts w:ascii="宋体" w:hAnsi="宋体" w:cs="宋体"/>
          <w:kern w:val="0"/>
          <w:sz w:val="24"/>
          <w:szCs w:val="24"/>
        </w:rPr>
        <w:t>2</w:t>
      </w:r>
    </w:p>
    <w:p w:rsidR="00000646" w:rsidRDefault="00000646" w:rsidP="002241E6">
      <w:pPr>
        <w:widowControl/>
        <w:jc w:val="center"/>
        <w:rPr>
          <w:rFonts w:ascii="宋体" w:cs="Times New Roman"/>
          <w:kern w:val="0"/>
          <w:sz w:val="24"/>
          <w:szCs w:val="24"/>
        </w:rPr>
      </w:pPr>
      <w:r>
        <w:rPr>
          <w:rFonts w:cs="Times New Roman"/>
        </w:rPr>
        <w:object w:dxaOrig="9441" w:dyaOrig="24553">
          <v:shape id="_x0000_i1026" type="#_x0000_t75" style="width:263.9pt;height:687.5pt" o:ole="">
            <v:imagedata r:id="rId10" o:title=""/>
          </v:shape>
          <o:OLEObject Type="Embed" ProgID="Visio.Drawing.11" ShapeID="_x0000_i1026" DrawAspect="Content" ObjectID="_1556949539" r:id="rId11"/>
        </w:object>
      </w:r>
    </w:p>
    <w:sectPr w:rsidR="00000646" w:rsidSect="00F970AB">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D3D" w:rsidRDefault="00EC5D3D" w:rsidP="00537A7F">
      <w:pPr>
        <w:rPr>
          <w:rFonts w:cs="Times New Roman"/>
        </w:rPr>
      </w:pPr>
      <w:r>
        <w:rPr>
          <w:rFonts w:cs="Times New Roman"/>
        </w:rPr>
        <w:separator/>
      </w:r>
    </w:p>
  </w:endnote>
  <w:endnote w:type="continuationSeparator" w:id="0">
    <w:p w:rsidR="00EC5D3D" w:rsidRDefault="00EC5D3D" w:rsidP="00537A7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notTrueType/>
    <w:pitch w:val="variable"/>
    <w:sig w:usb0="00C00283" w:usb1="00000000" w:usb2="00000000" w:usb3="00000000" w:csb0="0000000D"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46" w:rsidRDefault="000C7241">
    <w:pPr>
      <w:rPr>
        <w:rFonts w:cs="Times New Roman"/>
        <w:sz w:val="2"/>
        <w:szCs w:val="2"/>
      </w:rPr>
    </w:pPr>
    <w:r>
      <w:rPr>
        <w:noProof/>
      </w:rPr>
      <mc:AlternateContent>
        <mc:Choice Requires="wps">
          <w:drawing>
            <wp:anchor distT="0" distB="0" distL="63500" distR="63500" simplePos="0" relativeHeight="251662336" behindDoc="1" locked="0" layoutInCell="1" allowOverlap="1">
              <wp:simplePos x="0" y="0"/>
              <wp:positionH relativeFrom="page">
                <wp:posOffset>3764280</wp:posOffset>
              </wp:positionH>
              <wp:positionV relativeFrom="page">
                <wp:posOffset>9994265</wp:posOffset>
              </wp:positionV>
              <wp:extent cx="64135" cy="164465"/>
              <wp:effectExtent l="1905" t="2540" r="635" b="444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646" w:rsidRDefault="00EC5D3D">
                          <w:pPr>
                            <w:rPr>
                              <w:rFonts w:cs="Times New Roman"/>
                            </w:rPr>
                          </w:pPr>
                          <w:r>
                            <w:fldChar w:fldCharType="begin"/>
                          </w:r>
                          <w:r>
                            <w:instrText xml:space="preserve"> PAGE \* MERGEFORMAT </w:instrText>
                          </w:r>
                          <w:r>
                            <w:fldChar w:fldCharType="separate"/>
                          </w:r>
                          <w:r w:rsidR="00410330" w:rsidRPr="00410330">
                            <w:rPr>
                              <w:rStyle w:val="a9"/>
                              <w:noProof/>
                              <w:lang w:val="zh-TW"/>
                            </w:rPr>
                            <w:t>4</w:t>
                          </w:r>
                          <w:r>
                            <w:rPr>
                              <w:rStyle w:val="a9"/>
                              <w:noProof/>
                              <w:lang w:val="zh-T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296.4pt;margin-top:786.95pt;width:5.05pt;height:12.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" filled="f" stroked="f">
              <v:textbox style="mso-fit-shape-to-text:t" inset="0,0,0,0">
                <w:txbxContent>
                  <w:p w:rsidR="00000646" w:rsidRDefault="00EC5D3D">
                    <w:pPr>
                      <w:rPr>
                        <w:rFonts w:cs="Times New Roman"/>
                      </w:rPr>
                    </w:pPr>
                    <w:r>
                      <w:fldChar w:fldCharType="begin"/>
                    </w:r>
                    <w:r>
                      <w:instrText xml:space="preserve"> PAGE \* MERGEFORMAT </w:instrText>
                    </w:r>
                    <w:r>
                      <w:fldChar w:fldCharType="separate"/>
                    </w:r>
                    <w:r w:rsidR="00410330" w:rsidRPr="00410330">
                      <w:rPr>
                        <w:rStyle w:val="a9"/>
                        <w:noProof/>
                        <w:lang w:val="zh-TW"/>
                      </w:rPr>
                      <w:t>4</w:t>
                    </w:r>
                    <w:r>
                      <w:rPr>
                        <w:rStyle w:val="a9"/>
                        <w:noProof/>
                        <w:lang w:val="zh-TW"/>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D3D" w:rsidRDefault="00EC5D3D" w:rsidP="00537A7F">
      <w:pPr>
        <w:rPr>
          <w:rFonts w:cs="Times New Roman"/>
        </w:rPr>
      </w:pPr>
      <w:r>
        <w:rPr>
          <w:rFonts w:cs="Times New Roman"/>
        </w:rPr>
        <w:separator/>
      </w:r>
    </w:p>
  </w:footnote>
  <w:footnote w:type="continuationSeparator" w:id="0">
    <w:p w:rsidR="00EC5D3D" w:rsidRDefault="00EC5D3D" w:rsidP="00537A7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46" w:rsidRDefault="000C7241">
    <w:pPr>
      <w:rPr>
        <w:rFonts w:cs="Times New Roman"/>
        <w:sz w:val="2"/>
        <w:szCs w:val="2"/>
      </w:rPr>
    </w:pPr>
    <w:r>
      <w:rPr>
        <w:noProof/>
      </w:rPr>
      <mc:AlternateContent>
        <mc:Choice Requires="wps">
          <w:drawing>
            <wp:anchor distT="0" distB="0" distL="63500" distR="63500" simplePos="0" relativeHeight="251660288" behindDoc="1" locked="0" layoutInCell="1" allowOverlap="1">
              <wp:simplePos x="0" y="0"/>
              <wp:positionH relativeFrom="page">
                <wp:posOffset>822960</wp:posOffset>
              </wp:positionH>
              <wp:positionV relativeFrom="page">
                <wp:posOffset>671830</wp:posOffset>
              </wp:positionV>
              <wp:extent cx="5274310" cy="162560"/>
              <wp:effectExtent l="3810" t="0" r="0" b="190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646" w:rsidRDefault="00000646">
                          <w:pPr>
                            <w:tabs>
                              <w:tab w:val="right" w:pos="9302"/>
                            </w:tabs>
                            <w:rPr>
                              <w:rFonts w:cs="Times New Roman"/>
                            </w:rPr>
                          </w:pPr>
                          <w:r>
                            <w:rPr>
                              <w:rStyle w:val="a9"/>
                              <w:rFonts w:hAnsi="Calibri" w:cs="Times New Roman"/>
                            </w:rPr>
                            <w:tab/>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4.8pt;margin-top:52.9pt;width:415.3pt;height:12.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" filled="f" stroked="f">
              <v:textbox style="mso-fit-shape-to-text:t" inset="0,0,0,0">
                <w:txbxContent>
                  <w:p w:rsidR="00000646" w:rsidRDefault="00000646">
                    <w:pPr>
                      <w:tabs>
                        <w:tab w:val="right" w:pos="9302"/>
                      </w:tabs>
                      <w:rPr>
                        <w:rFonts w:cs="Times New Roman"/>
                      </w:rPr>
                    </w:pPr>
                    <w:r>
                      <w:rPr>
                        <w:rStyle w:val="a9"/>
                        <w:rFonts w:hAnsi="Calibri" w:cs="Times New Roman"/>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4EE3"/>
    <w:multiLevelType w:val="multilevel"/>
    <w:tmpl w:val="480AFB20"/>
    <w:lvl w:ilvl="0">
      <w:start w:val="1"/>
      <w:numFmt w:val="decimal"/>
      <w:lvlText w:val="[%1]"/>
      <w:lvlJc w:val="left"/>
      <w:rPr>
        <w:rFonts w:ascii="Sylfaen" w:eastAsia="Times New Roman" w:hAnsi="Sylfae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DF756D"/>
    <w:multiLevelType w:val="multilevel"/>
    <w:tmpl w:val="480AFB20"/>
    <w:lvl w:ilvl="0">
      <w:start w:val="1"/>
      <w:numFmt w:val="decimal"/>
      <w:lvlText w:val="[%1]"/>
      <w:lvlJc w:val="left"/>
      <w:rPr>
        <w:rFonts w:ascii="Sylfaen" w:eastAsia="Times New Roman" w:hAnsi="Sylfae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7C13AE"/>
    <w:multiLevelType w:val="multilevel"/>
    <w:tmpl w:val="51523C40"/>
    <w:lvl w:ilvl="0">
      <w:start w:val="1"/>
      <w:numFmt w:val="decimal"/>
      <w:lvlText w:val="%1."/>
      <w:lvlJc w:val="left"/>
      <w:rPr>
        <w:rFonts w:hint="default"/>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8FC10A2"/>
    <w:multiLevelType w:val="multilevel"/>
    <w:tmpl w:val="A38E2CD8"/>
    <w:lvl w:ilvl="0">
      <w:start w:val="71"/>
      <w:numFmt w:val="decimal"/>
      <w:lvlText w:val="(%1)"/>
      <w:lvlJc w:val="left"/>
      <w:rPr>
        <w:rFonts w:ascii="Sylfaen" w:eastAsia="Times New Roman" w:hAnsi="Sylfaen"/>
        <w:b/>
        <w:bCs/>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B4E6320"/>
    <w:multiLevelType w:val="multilevel"/>
    <w:tmpl w:val="25C210D8"/>
    <w:lvl w:ilvl="0">
      <w:start w:val="1"/>
      <w:numFmt w:val="decimal"/>
      <w:lvlText w:val="%1."/>
      <w:lvlJc w:val="left"/>
      <w:rPr>
        <w:rFonts w:ascii="宋体" w:eastAsia="宋体" w:hAnsi="宋体"/>
        <w:b w:val="0"/>
        <w:bCs w:val="0"/>
        <w:i w:val="0"/>
        <w:iCs w:val="0"/>
        <w:smallCaps w:val="0"/>
        <w:strike w:val="0"/>
        <w:color w:val="000000"/>
        <w:spacing w:val="0"/>
        <w:w w:val="100"/>
        <w:position w:val="0"/>
        <w:sz w:val="22"/>
        <w:szCs w:val="22"/>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26"/>
    <w:rsid w:val="00000646"/>
    <w:rsid w:val="00001257"/>
    <w:rsid w:val="00022503"/>
    <w:rsid w:val="00033551"/>
    <w:rsid w:val="0004359C"/>
    <w:rsid w:val="000A0345"/>
    <w:rsid w:val="000C5B55"/>
    <w:rsid w:val="000C6A3F"/>
    <w:rsid w:val="000C7241"/>
    <w:rsid w:val="000D496B"/>
    <w:rsid w:val="00111128"/>
    <w:rsid w:val="00113770"/>
    <w:rsid w:val="001175CD"/>
    <w:rsid w:val="001377CB"/>
    <w:rsid w:val="001721C3"/>
    <w:rsid w:val="001C3DB0"/>
    <w:rsid w:val="001D7049"/>
    <w:rsid w:val="001E2E68"/>
    <w:rsid w:val="002241E6"/>
    <w:rsid w:val="00237667"/>
    <w:rsid w:val="002504A1"/>
    <w:rsid w:val="00256363"/>
    <w:rsid w:val="002B143E"/>
    <w:rsid w:val="002D1045"/>
    <w:rsid w:val="002E62DB"/>
    <w:rsid w:val="00317D53"/>
    <w:rsid w:val="00375DEF"/>
    <w:rsid w:val="003C1C3E"/>
    <w:rsid w:val="0040523F"/>
    <w:rsid w:val="00410330"/>
    <w:rsid w:val="00413484"/>
    <w:rsid w:val="0041466C"/>
    <w:rsid w:val="00435C7B"/>
    <w:rsid w:val="004432A6"/>
    <w:rsid w:val="00444648"/>
    <w:rsid w:val="004636CA"/>
    <w:rsid w:val="004A5D7C"/>
    <w:rsid w:val="004D1DB4"/>
    <w:rsid w:val="00537A7F"/>
    <w:rsid w:val="005655AD"/>
    <w:rsid w:val="005974AA"/>
    <w:rsid w:val="0060003C"/>
    <w:rsid w:val="006200A0"/>
    <w:rsid w:val="006274FC"/>
    <w:rsid w:val="00650AD5"/>
    <w:rsid w:val="006A2A55"/>
    <w:rsid w:val="006C0AE8"/>
    <w:rsid w:val="0070770D"/>
    <w:rsid w:val="007248F8"/>
    <w:rsid w:val="007713E5"/>
    <w:rsid w:val="007A1806"/>
    <w:rsid w:val="00814B88"/>
    <w:rsid w:val="0085796F"/>
    <w:rsid w:val="0087143E"/>
    <w:rsid w:val="008B065B"/>
    <w:rsid w:val="008C3FFF"/>
    <w:rsid w:val="008E7B7A"/>
    <w:rsid w:val="008F1403"/>
    <w:rsid w:val="008F4086"/>
    <w:rsid w:val="00905A75"/>
    <w:rsid w:val="009668FD"/>
    <w:rsid w:val="0099357D"/>
    <w:rsid w:val="009D2706"/>
    <w:rsid w:val="009F2FAD"/>
    <w:rsid w:val="00A14C56"/>
    <w:rsid w:val="00A218F9"/>
    <w:rsid w:val="00A35EB9"/>
    <w:rsid w:val="00A6492F"/>
    <w:rsid w:val="00A70B7A"/>
    <w:rsid w:val="00A747C6"/>
    <w:rsid w:val="00AC65E2"/>
    <w:rsid w:val="00B03D80"/>
    <w:rsid w:val="00B112CE"/>
    <w:rsid w:val="00B13307"/>
    <w:rsid w:val="00B21BBA"/>
    <w:rsid w:val="00B364FC"/>
    <w:rsid w:val="00B56FD8"/>
    <w:rsid w:val="00B6635E"/>
    <w:rsid w:val="00B740E5"/>
    <w:rsid w:val="00B76178"/>
    <w:rsid w:val="00BD51D1"/>
    <w:rsid w:val="00BE08CA"/>
    <w:rsid w:val="00C21335"/>
    <w:rsid w:val="00C575DB"/>
    <w:rsid w:val="00C63611"/>
    <w:rsid w:val="00CB64FA"/>
    <w:rsid w:val="00CD41B2"/>
    <w:rsid w:val="00D0009D"/>
    <w:rsid w:val="00D074CE"/>
    <w:rsid w:val="00D47E01"/>
    <w:rsid w:val="00D60E0E"/>
    <w:rsid w:val="00D763A7"/>
    <w:rsid w:val="00D840D1"/>
    <w:rsid w:val="00DC04FE"/>
    <w:rsid w:val="00DE0722"/>
    <w:rsid w:val="00DF79F9"/>
    <w:rsid w:val="00E06ED4"/>
    <w:rsid w:val="00E57C89"/>
    <w:rsid w:val="00E65817"/>
    <w:rsid w:val="00E82F26"/>
    <w:rsid w:val="00EB3200"/>
    <w:rsid w:val="00EC5D3D"/>
    <w:rsid w:val="00ED676B"/>
    <w:rsid w:val="00EE43A6"/>
    <w:rsid w:val="00F07C9A"/>
    <w:rsid w:val="00F82C6E"/>
    <w:rsid w:val="00F908E1"/>
    <w:rsid w:val="00F91E9F"/>
    <w:rsid w:val="00F970AB"/>
    <w:rsid w:val="00FB67B2"/>
    <w:rsid w:val="00FC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0AB"/>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37A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537A7F"/>
    <w:rPr>
      <w:sz w:val="18"/>
      <w:szCs w:val="18"/>
    </w:rPr>
  </w:style>
  <w:style w:type="paragraph" w:styleId="a4">
    <w:name w:val="footer"/>
    <w:basedOn w:val="a"/>
    <w:link w:val="Char0"/>
    <w:uiPriority w:val="99"/>
    <w:rsid w:val="00537A7F"/>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537A7F"/>
    <w:rPr>
      <w:sz w:val="18"/>
      <w:szCs w:val="18"/>
    </w:rPr>
  </w:style>
  <w:style w:type="character" w:customStyle="1" w:styleId="4">
    <w:name w:val="正文文本 (4)_"/>
    <w:basedOn w:val="a0"/>
    <w:link w:val="40"/>
    <w:uiPriority w:val="99"/>
    <w:locked/>
    <w:rsid w:val="00537A7F"/>
    <w:rPr>
      <w:rFonts w:ascii="宋体" w:eastAsia="宋体" w:hAnsi="宋体" w:cs="宋体"/>
      <w:sz w:val="20"/>
      <w:szCs w:val="20"/>
      <w:shd w:val="clear" w:color="auto" w:fill="FFFFFF"/>
    </w:rPr>
  </w:style>
  <w:style w:type="character" w:customStyle="1" w:styleId="7">
    <w:name w:val="正文文本 (7)_"/>
    <w:basedOn w:val="a0"/>
    <w:link w:val="70"/>
    <w:uiPriority w:val="99"/>
    <w:locked/>
    <w:rsid w:val="00537A7F"/>
    <w:rPr>
      <w:rFonts w:ascii="宋体" w:eastAsia="宋体" w:hAnsi="宋体" w:cs="宋体"/>
      <w:b/>
      <w:bCs/>
      <w:sz w:val="20"/>
      <w:szCs w:val="20"/>
      <w:shd w:val="clear" w:color="auto" w:fill="FFFFFF"/>
    </w:rPr>
  </w:style>
  <w:style w:type="paragraph" w:customStyle="1" w:styleId="40">
    <w:name w:val="正文文本 (4)"/>
    <w:basedOn w:val="a"/>
    <w:link w:val="4"/>
    <w:uiPriority w:val="99"/>
    <w:rsid w:val="00537A7F"/>
    <w:pPr>
      <w:shd w:val="clear" w:color="auto" w:fill="FFFFFF"/>
      <w:spacing w:before="180" w:line="312" w:lineRule="exact"/>
      <w:jc w:val="center"/>
    </w:pPr>
    <w:rPr>
      <w:rFonts w:ascii="宋体" w:hAnsi="宋体" w:cs="宋体"/>
      <w:sz w:val="20"/>
      <w:szCs w:val="20"/>
    </w:rPr>
  </w:style>
  <w:style w:type="paragraph" w:customStyle="1" w:styleId="70">
    <w:name w:val="正文文本 (7)"/>
    <w:basedOn w:val="a"/>
    <w:link w:val="7"/>
    <w:uiPriority w:val="99"/>
    <w:rsid w:val="00537A7F"/>
    <w:pPr>
      <w:shd w:val="clear" w:color="auto" w:fill="FFFFFF"/>
      <w:spacing w:before="180" w:line="317" w:lineRule="exact"/>
    </w:pPr>
    <w:rPr>
      <w:rFonts w:ascii="宋体" w:hAnsi="宋体" w:cs="宋体"/>
      <w:b/>
      <w:bCs/>
      <w:sz w:val="20"/>
      <w:szCs w:val="20"/>
    </w:rPr>
  </w:style>
  <w:style w:type="paragraph" w:styleId="a5">
    <w:name w:val="Balloon Text"/>
    <w:basedOn w:val="a"/>
    <w:link w:val="Char1"/>
    <w:uiPriority w:val="99"/>
    <w:semiHidden/>
    <w:rsid w:val="00537A7F"/>
    <w:rPr>
      <w:sz w:val="18"/>
      <w:szCs w:val="18"/>
    </w:rPr>
  </w:style>
  <w:style w:type="character" w:customStyle="1" w:styleId="Char1">
    <w:name w:val="批注框文本 Char"/>
    <w:basedOn w:val="a0"/>
    <w:link w:val="a5"/>
    <w:uiPriority w:val="99"/>
    <w:semiHidden/>
    <w:locked/>
    <w:rsid w:val="00537A7F"/>
    <w:rPr>
      <w:sz w:val="18"/>
      <w:szCs w:val="18"/>
    </w:rPr>
  </w:style>
  <w:style w:type="character" w:customStyle="1" w:styleId="10pt">
    <w:name w:val="标题 #1 + 间距 0 pt"/>
    <w:basedOn w:val="a0"/>
    <w:uiPriority w:val="99"/>
    <w:rsid w:val="00537A7F"/>
    <w:rPr>
      <w:rFonts w:ascii="宋体" w:eastAsia="宋体" w:hAnsi="宋体" w:cs="宋体"/>
      <w:color w:val="000000"/>
      <w:spacing w:val="0"/>
      <w:w w:val="100"/>
      <w:position w:val="0"/>
      <w:sz w:val="35"/>
      <w:szCs w:val="35"/>
      <w:u w:val="none"/>
    </w:rPr>
  </w:style>
  <w:style w:type="character" w:customStyle="1" w:styleId="41">
    <w:name w:val="正文文本 (4) + 粗体"/>
    <w:basedOn w:val="4"/>
    <w:uiPriority w:val="99"/>
    <w:rsid w:val="00537A7F"/>
    <w:rPr>
      <w:rFonts w:ascii="宋体" w:eastAsia="宋体" w:hAnsi="宋体" w:cs="宋体"/>
      <w:b/>
      <w:bCs/>
      <w:color w:val="000000"/>
      <w:spacing w:val="0"/>
      <w:w w:val="100"/>
      <w:position w:val="0"/>
      <w:sz w:val="20"/>
      <w:szCs w:val="20"/>
      <w:u w:val="none"/>
      <w:shd w:val="clear" w:color="auto" w:fill="FFFFFF"/>
      <w:lang w:val="zh-TW"/>
    </w:rPr>
  </w:style>
  <w:style w:type="character" w:customStyle="1" w:styleId="9Exact">
    <w:name w:val="正文文本 (9) Exact"/>
    <w:basedOn w:val="a0"/>
    <w:link w:val="9"/>
    <w:uiPriority w:val="99"/>
    <w:locked/>
    <w:rsid w:val="00CB64FA"/>
    <w:rPr>
      <w:rFonts w:ascii="宋体" w:eastAsia="宋体" w:hAnsi="宋体" w:cs="宋体"/>
      <w:sz w:val="26"/>
      <w:szCs w:val="26"/>
      <w:shd w:val="clear" w:color="auto" w:fill="FFFFFF"/>
    </w:rPr>
  </w:style>
  <w:style w:type="character" w:customStyle="1" w:styleId="8">
    <w:name w:val="正文文本 (8)_"/>
    <w:basedOn w:val="a0"/>
    <w:uiPriority w:val="99"/>
    <w:rsid w:val="00CB64FA"/>
    <w:rPr>
      <w:rFonts w:ascii="宋体" w:eastAsia="宋体" w:hAnsi="宋体" w:cs="宋体"/>
      <w:sz w:val="22"/>
      <w:szCs w:val="22"/>
      <w:u w:val="none"/>
    </w:rPr>
  </w:style>
  <w:style w:type="character" w:customStyle="1" w:styleId="80">
    <w:name w:val="正文文本 (8)"/>
    <w:basedOn w:val="8"/>
    <w:uiPriority w:val="99"/>
    <w:rsid w:val="00CB64FA"/>
    <w:rPr>
      <w:rFonts w:ascii="宋体" w:eastAsia="宋体" w:hAnsi="宋体" w:cs="宋体"/>
      <w:color w:val="000000"/>
      <w:spacing w:val="0"/>
      <w:w w:val="100"/>
      <w:position w:val="0"/>
      <w:sz w:val="22"/>
      <w:szCs w:val="22"/>
      <w:u w:val="none"/>
      <w:lang w:val="en-US"/>
    </w:rPr>
  </w:style>
  <w:style w:type="paragraph" w:customStyle="1" w:styleId="9">
    <w:name w:val="正文文本 (9)"/>
    <w:basedOn w:val="a"/>
    <w:link w:val="9Exact"/>
    <w:uiPriority w:val="99"/>
    <w:rsid w:val="00CB64FA"/>
    <w:pPr>
      <w:shd w:val="clear" w:color="auto" w:fill="FFFFFF"/>
      <w:spacing w:line="562" w:lineRule="exact"/>
      <w:jc w:val="left"/>
    </w:pPr>
    <w:rPr>
      <w:rFonts w:ascii="宋体" w:hAnsi="宋体" w:cs="宋体"/>
      <w:sz w:val="26"/>
      <w:szCs w:val="26"/>
    </w:rPr>
  </w:style>
  <w:style w:type="paragraph" w:styleId="a6">
    <w:name w:val="List Paragraph"/>
    <w:basedOn w:val="a"/>
    <w:uiPriority w:val="99"/>
    <w:qFormat/>
    <w:rsid w:val="007A1806"/>
    <w:pPr>
      <w:ind w:firstLineChars="200" w:firstLine="420"/>
    </w:pPr>
  </w:style>
  <w:style w:type="character" w:customStyle="1" w:styleId="a7">
    <w:name w:val="正文文本_"/>
    <w:basedOn w:val="a0"/>
    <w:link w:val="1"/>
    <w:uiPriority w:val="99"/>
    <w:locked/>
    <w:rsid w:val="002B143E"/>
    <w:rPr>
      <w:rFonts w:ascii="宋体" w:eastAsia="宋体" w:hAnsi="宋体" w:cs="宋体"/>
      <w:sz w:val="22"/>
      <w:szCs w:val="22"/>
      <w:shd w:val="clear" w:color="auto" w:fill="FFFFFF"/>
    </w:rPr>
  </w:style>
  <w:style w:type="paragraph" w:customStyle="1" w:styleId="1">
    <w:name w:val="正文文本1"/>
    <w:basedOn w:val="a"/>
    <w:link w:val="a7"/>
    <w:uiPriority w:val="99"/>
    <w:rsid w:val="002B143E"/>
    <w:pPr>
      <w:shd w:val="clear" w:color="auto" w:fill="FFFFFF"/>
      <w:spacing w:before="120" w:after="300" w:line="370" w:lineRule="exact"/>
      <w:jc w:val="distribute"/>
    </w:pPr>
    <w:rPr>
      <w:rFonts w:ascii="宋体" w:hAnsi="宋体" w:cs="宋体"/>
      <w:sz w:val="22"/>
      <w:szCs w:val="22"/>
    </w:rPr>
  </w:style>
  <w:style w:type="character" w:customStyle="1" w:styleId="Sylfaen">
    <w:name w:val="正文文本 + Sylfaen"/>
    <w:aliases w:val="10 pt,正文文本 (8) + Sylfaen,粗体"/>
    <w:basedOn w:val="a7"/>
    <w:uiPriority w:val="99"/>
    <w:rsid w:val="002B143E"/>
    <w:rPr>
      <w:rFonts w:ascii="Sylfaen" w:eastAsia="Times New Roman" w:hAnsi="Sylfaen" w:cs="Sylfaen"/>
      <w:color w:val="000000"/>
      <w:spacing w:val="0"/>
      <w:w w:val="100"/>
      <w:position w:val="0"/>
      <w:sz w:val="20"/>
      <w:szCs w:val="20"/>
      <w:u w:val="none"/>
      <w:shd w:val="clear" w:color="auto" w:fill="FFFFFF"/>
      <w:lang w:val="en-US"/>
    </w:rPr>
  </w:style>
  <w:style w:type="character" w:customStyle="1" w:styleId="a8">
    <w:name w:val="页眉或页脚_"/>
    <w:basedOn w:val="a0"/>
    <w:uiPriority w:val="99"/>
    <w:rsid w:val="00FB67B2"/>
    <w:rPr>
      <w:rFonts w:ascii="宋体" w:eastAsia="宋体" w:hAnsi="宋体" w:cs="宋体"/>
      <w:sz w:val="20"/>
      <w:szCs w:val="20"/>
      <w:u w:val="none"/>
      <w:lang w:val="en-US"/>
    </w:rPr>
  </w:style>
  <w:style w:type="character" w:customStyle="1" w:styleId="a9">
    <w:name w:val="页眉或页脚"/>
    <w:basedOn w:val="a8"/>
    <w:uiPriority w:val="99"/>
    <w:rsid w:val="00FB67B2"/>
    <w:rPr>
      <w:rFonts w:ascii="宋体" w:eastAsia="宋体" w:hAnsi="宋体" w:cs="宋体"/>
      <w:color w:val="000000"/>
      <w:spacing w:val="0"/>
      <w:w w:val="100"/>
      <w:position w:val="0"/>
      <w:sz w:val="20"/>
      <w:szCs w:val="20"/>
      <w:u w:val="none"/>
      <w:lang w:val="en-US"/>
    </w:rPr>
  </w:style>
  <w:style w:type="character" w:customStyle="1" w:styleId="3">
    <w:name w:val="标题 #3_"/>
    <w:basedOn w:val="a0"/>
    <w:link w:val="30"/>
    <w:uiPriority w:val="99"/>
    <w:locked/>
    <w:rsid w:val="00FB67B2"/>
    <w:rPr>
      <w:rFonts w:ascii="宋体" w:eastAsia="宋体" w:hAnsi="宋体" w:cs="宋体"/>
      <w:sz w:val="23"/>
      <w:szCs w:val="23"/>
      <w:shd w:val="clear" w:color="auto" w:fill="FFFFFF"/>
    </w:rPr>
  </w:style>
  <w:style w:type="character" w:customStyle="1" w:styleId="10">
    <w:name w:val="正文文本 (10)_"/>
    <w:basedOn w:val="a0"/>
    <w:link w:val="100"/>
    <w:uiPriority w:val="99"/>
    <w:locked/>
    <w:rsid w:val="00FB67B2"/>
    <w:rPr>
      <w:rFonts w:ascii="Sylfaen" w:eastAsia="Times New Roman" w:hAnsi="Sylfaen" w:cs="Sylfaen"/>
      <w:sz w:val="20"/>
      <w:szCs w:val="20"/>
      <w:shd w:val="clear" w:color="auto" w:fill="FFFFFF"/>
    </w:rPr>
  </w:style>
  <w:style w:type="character" w:customStyle="1" w:styleId="10SimSun">
    <w:name w:val="正文文本 (10) + SimSun"/>
    <w:aliases w:val="11 pt"/>
    <w:basedOn w:val="10"/>
    <w:uiPriority w:val="99"/>
    <w:rsid w:val="00FB67B2"/>
    <w:rPr>
      <w:rFonts w:ascii="宋体" w:eastAsia="宋体" w:hAnsi="宋体" w:cs="宋体"/>
      <w:color w:val="000000"/>
      <w:spacing w:val="0"/>
      <w:w w:val="100"/>
      <w:position w:val="0"/>
      <w:sz w:val="22"/>
      <w:szCs w:val="22"/>
      <w:shd w:val="clear" w:color="auto" w:fill="FFFFFF"/>
      <w:lang w:val="zh-TW"/>
    </w:rPr>
  </w:style>
  <w:style w:type="character" w:customStyle="1" w:styleId="10pt0">
    <w:name w:val="正文文本 + 10 pt"/>
    <w:basedOn w:val="a7"/>
    <w:uiPriority w:val="99"/>
    <w:rsid w:val="00FB67B2"/>
    <w:rPr>
      <w:rFonts w:ascii="宋体" w:eastAsia="宋体" w:hAnsi="宋体" w:cs="宋体"/>
      <w:color w:val="000000"/>
      <w:spacing w:val="0"/>
      <w:w w:val="100"/>
      <w:position w:val="0"/>
      <w:sz w:val="20"/>
      <w:szCs w:val="20"/>
      <w:u w:val="none"/>
      <w:shd w:val="clear" w:color="auto" w:fill="FFFFFF"/>
      <w:lang w:val="zh-TW"/>
    </w:rPr>
  </w:style>
  <w:style w:type="character" w:customStyle="1" w:styleId="11">
    <w:name w:val="正文文本 (11)_"/>
    <w:basedOn w:val="a0"/>
    <w:uiPriority w:val="99"/>
    <w:rsid w:val="00FB67B2"/>
    <w:rPr>
      <w:rFonts w:ascii="宋体" w:eastAsia="宋体" w:hAnsi="宋体" w:cs="宋体"/>
      <w:sz w:val="21"/>
      <w:szCs w:val="21"/>
      <w:u w:val="none"/>
    </w:rPr>
  </w:style>
  <w:style w:type="character" w:customStyle="1" w:styleId="1116pt">
    <w:name w:val="正文文本 (11) + 16 pt"/>
    <w:aliases w:val="间距 0 pt"/>
    <w:basedOn w:val="11"/>
    <w:uiPriority w:val="99"/>
    <w:rsid w:val="00FB67B2"/>
    <w:rPr>
      <w:rFonts w:ascii="宋体" w:eastAsia="宋体" w:hAnsi="宋体" w:cs="宋体"/>
      <w:color w:val="000000"/>
      <w:spacing w:val="-10"/>
      <w:w w:val="100"/>
      <w:position w:val="0"/>
      <w:sz w:val="32"/>
      <w:szCs w:val="32"/>
      <w:u w:val="single"/>
      <w:lang w:val="en-US"/>
    </w:rPr>
  </w:style>
  <w:style w:type="character" w:customStyle="1" w:styleId="110">
    <w:name w:val="正文文本 (11)"/>
    <w:basedOn w:val="11"/>
    <w:uiPriority w:val="99"/>
    <w:rsid w:val="00FB67B2"/>
    <w:rPr>
      <w:rFonts w:ascii="宋体" w:eastAsia="宋体" w:hAnsi="宋体" w:cs="宋体"/>
      <w:color w:val="000000"/>
      <w:spacing w:val="0"/>
      <w:w w:val="100"/>
      <w:position w:val="0"/>
      <w:sz w:val="21"/>
      <w:szCs w:val="21"/>
      <w:u w:val="single"/>
      <w:lang w:val="zh-TW"/>
    </w:rPr>
  </w:style>
  <w:style w:type="paragraph" w:customStyle="1" w:styleId="30">
    <w:name w:val="标题 #3"/>
    <w:basedOn w:val="a"/>
    <w:link w:val="3"/>
    <w:uiPriority w:val="99"/>
    <w:rsid w:val="00FB67B2"/>
    <w:pPr>
      <w:shd w:val="clear" w:color="auto" w:fill="FFFFFF"/>
      <w:spacing w:before="480" w:after="120" w:line="240" w:lineRule="atLeast"/>
      <w:jc w:val="distribute"/>
      <w:outlineLvl w:val="2"/>
    </w:pPr>
    <w:rPr>
      <w:rFonts w:ascii="宋体" w:hAnsi="宋体" w:cs="宋体"/>
      <w:sz w:val="23"/>
      <w:szCs w:val="23"/>
    </w:rPr>
  </w:style>
  <w:style w:type="paragraph" w:customStyle="1" w:styleId="100">
    <w:name w:val="正文文本 (10)"/>
    <w:basedOn w:val="a"/>
    <w:link w:val="10"/>
    <w:uiPriority w:val="99"/>
    <w:rsid w:val="00FB67B2"/>
    <w:pPr>
      <w:shd w:val="clear" w:color="auto" w:fill="FFFFFF"/>
      <w:spacing w:line="355" w:lineRule="exact"/>
      <w:jc w:val="distribute"/>
    </w:pPr>
    <w:rPr>
      <w:rFonts w:ascii="Sylfaen" w:hAnsi="Sylfaen" w:cs="Sylfae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0AB"/>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37A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537A7F"/>
    <w:rPr>
      <w:sz w:val="18"/>
      <w:szCs w:val="18"/>
    </w:rPr>
  </w:style>
  <w:style w:type="paragraph" w:styleId="a4">
    <w:name w:val="footer"/>
    <w:basedOn w:val="a"/>
    <w:link w:val="Char0"/>
    <w:uiPriority w:val="99"/>
    <w:rsid w:val="00537A7F"/>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537A7F"/>
    <w:rPr>
      <w:sz w:val="18"/>
      <w:szCs w:val="18"/>
    </w:rPr>
  </w:style>
  <w:style w:type="character" w:customStyle="1" w:styleId="4">
    <w:name w:val="正文文本 (4)_"/>
    <w:basedOn w:val="a0"/>
    <w:link w:val="40"/>
    <w:uiPriority w:val="99"/>
    <w:locked/>
    <w:rsid w:val="00537A7F"/>
    <w:rPr>
      <w:rFonts w:ascii="宋体" w:eastAsia="宋体" w:hAnsi="宋体" w:cs="宋体"/>
      <w:sz w:val="20"/>
      <w:szCs w:val="20"/>
      <w:shd w:val="clear" w:color="auto" w:fill="FFFFFF"/>
    </w:rPr>
  </w:style>
  <w:style w:type="character" w:customStyle="1" w:styleId="7">
    <w:name w:val="正文文本 (7)_"/>
    <w:basedOn w:val="a0"/>
    <w:link w:val="70"/>
    <w:uiPriority w:val="99"/>
    <w:locked/>
    <w:rsid w:val="00537A7F"/>
    <w:rPr>
      <w:rFonts w:ascii="宋体" w:eastAsia="宋体" w:hAnsi="宋体" w:cs="宋体"/>
      <w:b/>
      <w:bCs/>
      <w:sz w:val="20"/>
      <w:szCs w:val="20"/>
      <w:shd w:val="clear" w:color="auto" w:fill="FFFFFF"/>
    </w:rPr>
  </w:style>
  <w:style w:type="paragraph" w:customStyle="1" w:styleId="40">
    <w:name w:val="正文文本 (4)"/>
    <w:basedOn w:val="a"/>
    <w:link w:val="4"/>
    <w:uiPriority w:val="99"/>
    <w:rsid w:val="00537A7F"/>
    <w:pPr>
      <w:shd w:val="clear" w:color="auto" w:fill="FFFFFF"/>
      <w:spacing w:before="180" w:line="312" w:lineRule="exact"/>
      <w:jc w:val="center"/>
    </w:pPr>
    <w:rPr>
      <w:rFonts w:ascii="宋体" w:hAnsi="宋体" w:cs="宋体"/>
      <w:sz w:val="20"/>
      <w:szCs w:val="20"/>
    </w:rPr>
  </w:style>
  <w:style w:type="paragraph" w:customStyle="1" w:styleId="70">
    <w:name w:val="正文文本 (7)"/>
    <w:basedOn w:val="a"/>
    <w:link w:val="7"/>
    <w:uiPriority w:val="99"/>
    <w:rsid w:val="00537A7F"/>
    <w:pPr>
      <w:shd w:val="clear" w:color="auto" w:fill="FFFFFF"/>
      <w:spacing w:before="180" w:line="317" w:lineRule="exact"/>
    </w:pPr>
    <w:rPr>
      <w:rFonts w:ascii="宋体" w:hAnsi="宋体" w:cs="宋体"/>
      <w:b/>
      <w:bCs/>
      <w:sz w:val="20"/>
      <w:szCs w:val="20"/>
    </w:rPr>
  </w:style>
  <w:style w:type="paragraph" w:styleId="a5">
    <w:name w:val="Balloon Text"/>
    <w:basedOn w:val="a"/>
    <w:link w:val="Char1"/>
    <w:uiPriority w:val="99"/>
    <w:semiHidden/>
    <w:rsid w:val="00537A7F"/>
    <w:rPr>
      <w:sz w:val="18"/>
      <w:szCs w:val="18"/>
    </w:rPr>
  </w:style>
  <w:style w:type="character" w:customStyle="1" w:styleId="Char1">
    <w:name w:val="批注框文本 Char"/>
    <w:basedOn w:val="a0"/>
    <w:link w:val="a5"/>
    <w:uiPriority w:val="99"/>
    <w:semiHidden/>
    <w:locked/>
    <w:rsid w:val="00537A7F"/>
    <w:rPr>
      <w:sz w:val="18"/>
      <w:szCs w:val="18"/>
    </w:rPr>
  </w:style>
  <w:style w:type="character" w:customStyle="1" w:styleId="10pt">
    <w:name w:val="标题 #1 + 间距 0 pt"/>
    <w:basedOn w:val="a0"/>
    <w:uiPriority w:val="99"/>
    <w:rsid w:val="00537A7F"/>
    <w:rPr>
      <w:rFonts w:ascii="宋体" w:eastAsia="宋体" w:hAnsi="宋体" w:cs="宋体"/>
      <w:color w:val="000000"/>
      <w:spacing w:val="0"/>
      <w:w w:val="100"/>
      <w:position w:val="0"/>
      <w:sz w:val="35"/>
      <w:szCs w:val="35"/>
      <w:u w:val="none"/>
    </w:rPr>
  </w:style>
  <w:style w:type="character" w:customStyle="1" w:styleId="41">
    <w:name w:val="正文文本 (4) + 粗体"/>
    <w:basedOn w:val="4"/>
    <w:uiPriority w:val="99"/>
    <w:rsid w:val="00537A7F"/>
    <w:rPr>
      <w:rFonts w:ascii="宋体" w:eastAsia="宋体" w:hAnsi="宋体" w:cs="宋体"/>
      <w:b/>
      <w:bCs/>
      <w:color w:val="000000"/>
      <w:spacing w:val="0"/>
      <w:w w:val="100"/>
      <w:position w:val="0"/>
      <w:sz w:val="20"/>
      <w:szCs w:val="20"/>
      <w:u w:val="none"/>
      <w:shd w:val="clear" w:color="auto" w:fill="FFFFFF"/>
      <w:lang w:val="zh-TW"/>
    </w:rPr>
  </w:style>
  <w:style w:type="character" w:customStyle="1" w:styleId="9Exact">
    <w:name w:val="正文文本 (9) Exact"/>
    <w:basedOn w:val="a0"/>
    <w:link w:val="9"/>
    <w:uiPriority w:val="99"/>
    <w:locked/>
    <w:rsid w:val="00CB64FA"/>
    <w:rPr>
      <w:rFonts w:ascii="宋体" w:eastAsia="宋体" w:hAnsi="宋体" w:cs="宋体"/>
      <w:sz w:val="26"/>
      <w:szCs w:val="26"/>
      <w:shd w:val="clear" w:color="auto" w:fill="FFFFFF"/>
    </w:rPr>
  </w:style>
  <w:style w:type="character" w:customStyle="1" w:styleId="8">
    <w:name w:val="正文文本 (8)_"/>
    <w:basedOn w:val="a0"/>
    <w:uiPriority w:val="99"/>
    <w:rsid w:val="00CB64FA"/>
    <w:rPr>
      <w:rFonts w:ascii="宋体" w:eastAsia="宋体" w:hAnsi="宋体" w:cs="宋体"/>
      <w:sz w:val="22"/>
      <w:szCs w:val="22"/>
      <w:u w:val="none"/>
    </w:rPr>
  </w:style>
  <w:style w:type="character" w:customStyle="1" w:styleId="80">
    <w:name w:val="正文文本 (8)"/>
    <w:basedOn w:val="8"/>
    <w:uiPriority w:val="99"/>
    <w:rsid w:val="00CB64FA"/>
    <w:rPr>
      <w:rFonts w:ascii="宋体" w:eastAsia="宋体" w:hAnsi="宋体" w:cs="宋体"/>
      <w:color w:val="000000"/>
      <w:spacing w:val="0"/>
      <w:w w:val="100"/>
      <w:position w:val="0"/>
      <w:sz w:val="22"/>
      <w:szCs w:val="22"/>
      <w:u w:val="none"/>
      <w:lang w:val="en-US"/>
    </w:rPr>
  </w:style>
  <w:style w:type="paragraph" w:customStyle="1" w:styleId="9">
    <w:name w:val="正文文本 (9)"/>
    <w:basedOn w:val="a"/>
    <w:link w:val="9Exact"/>
    <w:uiPriority w:val="99"/>
    <w:rsid w:val="00CB64FA"/>
    <w:pPr>
      <w:shd w:val="clear" w:color="auto" w:fill="FFFFFF"/>
      <w:spacing w:line="562" w:lineRule="exact"/>
      <w:jc w:val="left"/>
    </w:pPr>
    <w:rPr>
      <w:rFonts w:ascii="宋体" w:hAnsi="宋体" w:cs="宋体"/>
      <w:sz w:val="26"/>
      <w:szCs w:val="26"/>
    </w:rPr>
  </w:style>
  <w:style w:type="paragraph" w:styleId="a6">
    <w:name w:val="List Paragraph"/>
    <w:basedOn w:val="a"/>
    <w:uiPriority w:val="99"/>
    <w:qFormat/>
    <w:rsid w:val="007A1806"/>
    <w:pPr>
      <w:ind w:firstLineChars="200" w:firstLine="420"/>
    </w:pPr>
  </w:style>
  <w:style w:type="character" w:customStyle="1" w:styleId="a7">
    <w:name w:val="正文文本_"/>
    <w:basedOn w:val="a0"/>
    <w:link w:val="1"/>
    <w:uiPriority w:val="99"/>
    <w:locked/>
    <w:rsid w:val="002B143E"/>
    <w:rPr>
      <w:rFonts w:ascii="宋体" w:eastAsia="宋体" w:hAnsi="宋体" w:cs="宋体"/>
      <w:sz w:val="22"/>
      <w:szCs w:val="22"/>
      <w:shd w:val="clear" w:color="auto" w:fill="FFFFFF"/>
    </w:rPr>
  </w:style>
  <w:style w:type="paragraph" w:customStyle="1" w:styleId="1">
    <w:name w:val="正文文本1"/>
    <w:basedOn w:val="a"/>
    <w:link w:val="a7"/>
    <w:uiPriority w:val="99"/>
    <w:rsid w:val="002B143E"/>
    <w:pPr>
      <w:shd w:val="clear" w:color="auto" w:fill="FFFFFF"/>
      <w:spacing w:before="120" w:after="300" w:line="370" w:lineRule="exact"/>
      <w:jc w:val="distribute"/>
    </w:pPr>
    <w:rPr>
      <w:rFonts w:ascii="宋体" w:hAnsi="宋体" w:cs="宋体"/>
      <w:sz w:val="22"/>
      <w:szCs w:val="22"/>
    </w:rPr>
  </w:style>
  <w:style w:type="character" w:customStyle="1" w:styleId="Sylfaen">
    <w:name w:val="正文文本 + Sylfaen"/>
    <w:aliases w:val="10 pt,正文文本 (8) + Sylfaen,粗体"/>
    <w:basedOn w:val="a7"/>
    <w:uiPriority w:val="99"/>
    <w:rsid w:val="002B143E"/>
    <w:rPr>
      <w:rFonts w:ascii="Sylfaen" w:eastAsia="Times New Roman" w:hAnsi="Sylfaen" w:cs="Sylfaen"/>
      <w:color w:val="000000"/>
      <w:spacing w:val="0"/>
      <w:w w:val="100"/>
      <w:position w:val="0"/>
      <w:sz w:val="20"/>
      <w:szCs w:val="20"/>
      <w:u w:val="none"/>
      <w:shd w:val="clear" w:color="auto" w:fill="FFFFFF"/>
      <w:lang w:val="en-US"/>
    </w:rPr>
  </w:style>
  <w:style w:type="character" w:customStyle="1" w:styleId="a8">
    <w:name w:val="页眉或页脚_"/>
    <w:basedOn w:val="a0"/>
    <w:uiPriority w:val="99"/>
    <w:rsid w:val="00FB67B2"/>
    <w:rPr>
      <w:rFonts w:ascii="宋体" w:eastAsia="宋体" w:hAnsi="宋体" w:cs="宋体"/>
      <w:sz w:val="20"/>
      <w:szCs w:val="20"/>
      <w:u w:val="none"/>
      <w:lang w:val="en-US"/>
    </w:rPr>
  </w:style>
  <w:style w:type="character" w:customStyle="1" w:styleId="a9">
    <w:name w:val="页眉或页脚"/>
    <w:basedOn w:val="a8"/>
    <w:uiPriority w:val="99"/>
    <w:rsid w:val="00FB67B2"/>
    <w:rPr>
      <w:rFonts w:ascii="宋体" w:eastAsia="宋体" w:hAnsi="宋体" w:cs="宋体"/>
      <w:color w:val="000000"/>
      <w:spacing w:val="0"/>
      <w:w w:val="100"/>
      <w:position w:val="0"/>
      <w:sz w:val="20"/>
      <w:szCs w:val="20"/>
      <w:u w:val="none"/>
      <w:lang w:val="en-US"/>
    </w:rPr>
  </w:style>
  <w:style w:type="character" w:customStyle="1" w:styleId="3">
    <w:name w:val="标题 #3_"/>
    <w:basedOn w:val="a0"/>
    <w:link w:val="30"/>
    <w:uiPriority w:val="99"/>
    <w:locked/>
    <w:rsid w:val="00FB67B2"/>
    <w:rPr>
      <w:rFonts w:ascii="宋体" w:eastAsia="宋体" w:hAnsi="宋体" w:cs="宋体"/>
      <w:sz w:val="23"/>
      <w:szCs w:val="23"/>
      <w:shd w:val="clear" w:color="auto" w:fill="FFFFFF"/>
    </w:rPr>
  </w:style>
  <w:style w:type="character" w:customStyle="1" w:styleId="10">
    <w:name w:val="正文文本 (10)_"/>
    <w:basedOn w:val="a0"/>
    <w:link w:val="100"/>
    <w:uiPriority w:val="99"/>
    <w:locked/>
    <w:rsid w:val="00FB67B2"/>
    <w:rPr>
      <w:rFonts w:ascii="Sylfaen" w:eastAsia="Times New Roman" w:hAnsi="Sylfaen" w:cs="Sylfaen"/>
      <w:sz w:val="20"/>
      <w:szCs w:val="20"/>
      <w:shd w:val="clear" w:color="auto" w:fill="FFFFFF"/>
    </w:rPr>
  </w:style>
  <w:style w:type="character" w:customStyle="1" w:styleId="10SimSun">
    <w:name w:val="正文文本 (10) + SimSun"/>
    <w:aliases w:val="11 pt"/>
    <w:basedOn w:val="10"/>
    <w:uiPriority w:val="99"/>
    <w:rsid w:val="00FB67B2"/>
    <w:rPr>
      <w:rFonts w:ascii="宋体" w:eastAsia="宋体" w:hAnsi="宋体" w:cs="宋体"/>
      <w:color w:val="000000"/>
      <w:spacing w:val="0"/>
      <w:w w:val="100"/>
      <w:position w:val="0"/>
      <w:sz w:val="22"/>
      <w:szCs w:val="22"/>
      <w:shd w:val="clear" w:color="auto" w:fill="FFFFFF"/>
      <w:lang w:val="zh-TW"/>
    </w:rPr>
  </w:style>
  <w:style w:type="character" w:customStyle="1" w:styleId="10pt0">
    <w:name w:val="正文文本 + 10 pt"/>
    <w:basedOn w:val="a7"/>
    <w:uiPriority w:val="99"/>
    <w:rsid w:val="00FB67B2"/>
    <w:rPr>
      <w:rFonts w:ascii="宋体" w:eastAsia="宋体" w:hAnsi="宋体" w:cs="宋体"/>
      <w:color w:val="000000"/>
      <w:spacing w:val="0"/>
      <w:w w:val="100"/>
      <w:position w:val="0"/>
      <w:sz w:val="20"/>
      <w:szCs w:val="20"/>
      <w:u w:val="none"/>
      <w:shd w:val="clear" w:color="auto" w:fill="FFFFFF"/>
      <w:lang w:val="zh-TW"/>
    </w:rPr>
  </w:style>
  <w:style w:type="character" w:customStyle="1" w:styleId="11">
    <w:name w:val="正文文本 (11)_"/>
    <w:basedOn w:val="a0"/>
    <w:uiPriority w:val="99"/>
    <w:rsid w:val="00FB67B2"/>
    <w:rPr>
      <w:rFonts w:ascii="宋体" w:eastAsia="宋体" w:hAnsi="宋体" w:cs="宋体"/>
      <w:sz w:val="21"/>
      <w:szCs w:val="21"/>
      <w:u w:val="none"/>
    </w:rPr>
  </w:style>
  <w:style w:type="character" w:customStyle="1" w:styleId="1116pt">
    <w:name w:val="正文文本 (11) + 16 pt"/>
    <w:aliases w:val="间距 0 pt"/>
    <w:basedOn w:val="11"/>
    <w:uiPriority w:val="99"/>
    <w:rsid w:val="00FB67B2"/>
    <w:rPr>
      <w:rFonts w:ascii="宋体" w:eastAsia="宋体" w:hAnsi="宋体" w:cs="宋体"/>
      <w:color w:val="000000"/>
      <w:spacing w:val="-10"/>
      <w:w w:val="100"/>
      <w:position w:val="0"/>
      <w:sz w:val="32"/>
      <w:szCs w:val="32"/>
      <w:u w:val="single"/>
      <w:lang w:val="en-US"/>
    </w:rPr>
  </w:style>
  <w:style w:type="character" w:customStyle="1" w:styleId="110">
    <w:name w:val="正文文本 (11)"/>
    <w:basedOn w:val="11"/>
    <w:uiPriority w:val="99"/>
    <w:rsid w:val="00FB67B2"/>
    <w:rPr>
      <w:rFonts w:ascii="宋体" w:eastAsia="宋体" w:hAnsi="宋体" w:cs="宋体"/>
      <w:color w:val="000000"/>
      <w:spacing w:val="0"/>
      <w:w w:val="100"/>
      <w:position w:val="0"/>
      <w:sz w:val="21"/>
      <w:szCs w:val="21"/>
      <w:u w:val="single"/>
      <w:lang w:val="zh-TW"/>
    </w:rPr>
  </w:style>
  <w:style w:type="paragraph" w:customStyle="1" w:styleId="30">
    <w:name w:val="标题 #3"/>
    <w:basedOn w:val="a"/>
    <w:link w:val="3"/>
    <w:uiPriority w:val="99"/>
    <w:rsid w:val="00FB67B2"/>
    <w:pPr>
      <w:shd w:val="clear" w:color="auto" w:fill="FFFFFF"/>
      <w:spacing w:before="480" w:after="120" w:line="240" w:lineRule="atLeast"/>
      <w:jc w:val="distribute"/>
      <w:outlineLvl w:val="2"/>
    </w:pPr>
    <w:rPr>
      <w:rFonts w:ascii="宋体" w:hAnsi="宋体" w:cs="宋体"/>
      <w:sz w:val="23"/>
      <w:szCs w:val="23"/>
    </w:rPr>
  </w:style>
  <w:style w:type="paragraph" w:customStyle="1" w:styleId="100">
    <w:name w:val="正文文本 (10)"/>
    <w:basedOn w:val="a"/>
    <w:link w:val="10"/>
    <w:uiPriority w:val="99"/>
    <w:rsid w:val="00FB67B2"/>
    <w:pPr>
      <w:shd w:val="clear" w:color="auto" w:fill="FFFFFF"/>
      <w:spacing w:line="355" w:lineRule="exact"/>
      <w:jc w:val="distribute"/>
    </w:pPr>
    <w:rPr>
      <w:rFonts w:ascii="Sylfaen" w:hAnsi="Sylfaen" w:cs="Sylfae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990902">
      <w:marLeft w:val="0"/>
      <w:marRight w:val="0"/>
      <w:marTop w:val="0"/>
      <w:marBottom w:val="0"/>
      <w:divBdr>
        <w:top w:val="none" w:sz="0" w:space="0" w:color="auto"/>
        <w:left w:val="none" w:sz="0" w:space="0" w:color="auto"/>
        <w:bottom w:val="none" w:sz="0" w:space="0" w:color="auto"/>
        <w:right w:val="none" w:sz="0" w:space="0" w:color="auto"/>
      </w:divBdr>
      <w:divsChild>
        <w:div w:id="1713990903">
          <w:marLeft w:val="0"/>
          <w:marRight w:val="0"/>
          <w:marTop w:val="0"/>
          <w:marBottom w:val="0"/>
          <w:divBdr>
            <w:top w:val="none" w:sz="0" w:space="0" w:color="auto"/>
            <w:left w:val="none" w:sz="0" w:space="0" w:color="auto"/>
            <w:bottom w:val="none" w:sz="0" w:space="0" w:color="auto"/>
            <w:right w:val="none" w:sz="0" w:space="0" w:color="auto"/>
          </w:divBdr>
        </w:div>
      </w:divsChild>
    </w:div>
    <w:div w:id="1713990905">
      <w:marLeft w:val="0"/>
      <w:marRight w:val="0"/>
      <w:marTop w:val="0"/>
      <w:marBottom w:val="0"/>
      <w:divBdr>
        <w:top w:val="none" w:sz="0" w:space="0" w:color="auto"/>
        <w:left w:val="none" w:sz="0" w:space="0" w:color="auto"/>
        <w:bottom w:val="none" w:sz="0" w:space="0" w:color="auto"/>
        <w:right w:val="none" w:sz="0" w:space="0" w:color="auto"/>
      </w:divBdr>
      <w:divsChild>
        <w:div w:id="171399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122</Words>
  <Characters>697</Characters>
  <Application>Microsoft Office Word</Application>
  <DocSecurity>0</DocSecurity>
  <Lines>5</Lines>
  <Paragraphs>1</Paragraphs>
  <ScaleCrop>false</ScaleCrop>
  <Company>aa</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jiangsheng</dc:creator>
  <cp:lastModifiedBy>jiangs</cp:lastModifiedBy>
  <cp:revision>3</cp:revision>
  <dcterms:created xsi:type="dcterms:W3CDTF">2017-05-22T00:50:00Z</dcterms:created>
  <dcterms:modified xsi:type="dcterms:W3CDTF">2017-05-22T01:13:00Z</dcterms:modified>
</cp:coreProperties>
</file>